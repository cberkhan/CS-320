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02C1" w14:textId="77777777" w:rsidR="00347318" w:rsidRDefault="00347318">
      <w:r>
        <w:t>Crystal Berkhan</w:t>
      </w:r>
    </w:p>
    <w:p w14:paraId="6A5862A7" w14:textId="3C77E6A4" w:rsidR="00347318" w:rsidRDefault="00347318">
      <w:r>
        <w:t>August 10, 2023</w:t>
      </w:r>
    </w:p>
    <w:p w14:paraId="20AF5435" w14:textId="69ED8FD7" w:rsidR="00347318" w:rsidRDefault="00347318">
      <w:r>
        <w:t>CS 320</w:t>
      </w:r>
    </w:p>
    <w:p w14:paraId="6CC68BB6" w14:textId="0612FDE0" w:rsidR="00347318" w:rsidRDefault="00347318">
      <w:r>
        <w:t>Project Two</w:t>
      </w:r>
    </w:p>
    <w:p w14:paraId="663E906F" w14:textId="77777777" w:rsidR="00347318" w:rsidRDefault="00347318"/>
    <w:p w14:paraId="3F5D9960" w14:textId="091D5B9B" w:rsidR="00347318" w:rsidRDefault="003473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318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47EB102" w14:textId="77777777" w:rsidR="004B745E" w:rsidRPr="00347318" w:rsidRDefault="004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95101" w14:textId="78C6AC51" w:rsidR="00347318" w:rsidRPr="00EE7320" w:rsidRDefault="00347318" w:rsidP="004B74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is a crucial phase of software development to ensure the software functions correctly and meets the client's requirements. To confirm that the software met the requirements, I utilized the module four guidelines and broke down the classes into smaller sections to work on. For instance, I started creating the Task class and verified that it met the requirements. </w:t>
      </w:r>
    </w:p>
    <w:p w14:paraId="708D0E05" w14:textId="04F8A3A7" w:rsidR="00347318" w:rsidRDefault="00347318" w:rsidP="004B74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TestTask</w:t>
      </w:r>
      <w:proofErr w:type="spellEnd"/>
      <w:r>
        <w:rPr>
          <w:rFonts w:ascii="Times New Roman" w:hAnsi="Times New Roman" w:cs="Times New Roman"/>
          <w:sz w:val="24"/>
          <w:szCs w:val="24"/>
        </w:rPr>
        <w:t>” Junit Testing, I received a green bar that confirmed all seven of my tests executed and successfully ran; however, I did struggle with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TestTaskServices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” Junit Testing and did not receive a green bar. I do believe I might have had something missing from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class that I needed to utilize to successfully run my tests. Two of them did run correctly, but the third did not and I could not figure out why. </w:t>
      </w:r>
    </w:p>
    <w:p w14:paraId="6C93644E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testNameTooLong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7BF181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IllegalArgumentException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ECD4BA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Task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"42578"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HamburgerManSandwhichTunaFish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"ABCDE"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9D5D7" w14:textId="77777777" w:rsidR="00347318" w:rsidRDefault="00347318"/>
    <w:p w14:paraId="20C4461A" w14:textId="21A801AD" w:rsidR="00347318" w:rsidRPr="00EE7320" w:rsidRDefault="00347318" w:rsidP="00347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utilize the video from module four to aid in completing the testing portion of this assignment and I believe I understand Junit testing a lot better than the first milestone assignment.</w:t>
      </w:r>
      <w:r w:rsidR="008E5A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F441C" w14:textId="334325C7" w:rsidR="00347318" w:rsidRDefault="00347318" w:rsidP="003473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my code was technically sound and efficient, I named the tests to match what I was testing for to determine if </w:t>
      </w:r>
      <w:del w:id="0" w:author="Berkhan, Crystal" w:date="2023-08-10T11:57:00Z">
        <w:r>
          <w:rPr>
            <w:rFonts w:ascii="Times New Roman" w:hAnsi="Times New Roman" w:cs="Times New Roman"/>
            <w:sz w:val="24"/>
            <w:szCs w:val="24"/>
          </w:rPr>
          <w:delText xml:space="preserve">there were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any errors in the code </w:t>
      </w:r>
      <w:del w:id="1" w:author="Berkhan, Crystal" w:date="2023-08-10T11:57:00Z">
        <w:r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would cause it </w:t>
      </w:r>
      <w:r w:rsidR="00D61427">
        <w:rPr>
          <w:rFonts w:ascii="Times New Roman" w:hAnsi="Times New Roman" w:cs="Times New Roman"/>
          <w:sz w:val="24"/>
          <w:szCs w:val="24"/>
        </w:rPr>
        <w:t>not to meet</w:t>
      </w:r>
      <w:r>
        <w:rPr>
          <w:rFonts w:ascii="Times New Roman" w:hAnsi="Times New Roman" w:cs="Times New Roman"/>
          <w:sz w:val="24"/>
          <w:szCs w:val="24"/>
        </w:rPr>
        <w:t xml:space="preserve"> the requirements based on the Junit tests. This allowed me </w:t>
      </w:r>
      <w:r w:rsidR="00D61427">
        <w:rPr>
          <w:rFonts w:ascii="Times New Roman" w:hAnsi="Times New Roman" w:cs="Times New Roman"/>
          <w:sz w:val="24"/>
          <w:szCs w:val="24"/>
        </w:rPr>
        <w:t>to identify and quickly correct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D6142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errors I encountered. </w:t>
      </w:r>
      <w:r w:rsidR="008E5A43">
        <w:rPr>
          <w:rFonts w:ascii="Times New Roman" w:hAnsi="Times New Roman" w:cs="Times New Roman"/>
          <w:sz w:val="24"/>
          <w:szCs w:val="24"/>
        </w:rPr>
        <w:t>I also double</w:t>
      </w:r>
      <w:del w:id="2" w:author="Berkhan, Crystal" w:date="2023-08-10T11:57:00Z">
        <w:r w:rsidR="008E5A43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3" w:author="Berkhan, Crystal" w:date="2023-08-10T11:57:00Z">
        <w:r w:rsidR="008E5A4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E5A43">
        <w:rPr>
          <w:rFonts w:ascii="Times New Roman" w:hAnsi="Times New Roman" w:cs="Times New Roman"/>
          <w:sz w:val="24"/>
          <w:szCs w:val="24"/>
        </w:rPr>
        <w:t>checked the coverage percentage multiple times to ensure my percentage was at least 80%. I specifically checked each test as well for one hundred percent coverage; however, if I was not able to achieve one hundred percent coverage on each test, I adjusted what I could to ensure the entire testing package of my code reached eighty percent.</w:t>
      </w:r>
    </w:p>
    <w:p w14:paraId="3934DE35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3C3D70A5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testIDTooLong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17382B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IllegalArgumentException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29560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Task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"4257898563423"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"Hamburger"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"ABCDE"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94FDA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393F14" w14:textId="77777777" w:rsidR="00347318" w:rsidRDefault="00347318" w:rsidP="0034731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2ED17C" w14:textId="77777777" w:rsidR="004B745E" w:rsidRDefault="004B745E" w:rsidP="00347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B212A9" w14:textId="1B83826A" w:rsidR="00347318" w:rsidRPr="00EE7320" w:rsidRDefault="00347318" w:rsidP="003473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there had been an error when testing the above line of code, I would have known there was an issue with the code in the Task class for the length of the task ID. </w:t>
      </w:r>
    </w:p>
    <w:p w14:paraId="6282CED6" w14:textId="77777777" w:rsidR="00347318" w:rsidRDefault="00347318" w:rsidP="00347318"/>
    <w:p w14:paraId="3B74D88E" w14:textId="75E7F66F" w:rsidR="00347318" w:rsidRDefault="00FC1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C89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2F7A4353" w14:textId="77777777" w:rsidR="00FC1C89" w:rsidRPr="00386141" w:rsidRDefault="00FC1C89" w:rsidP="00FC1C8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During the first milestone, I was very confused </w:t>
      </w:r>
      <w:ins w:id="4" w:author="Berkhan, Crystal" w:date="2023-08-10T11:57:00Z">
        <w:r w:rsidR="00000000">
          <w:rPr>
            <w:rFonts w:ascii="Times New Roman" w:hAnsi="Times New Roman" w:cs="Times New Roman"/>
            <w:sz w:val="24"/>
            <w:szCs w:val="24"/>
          </w:rPr>
          <w:t xml:space="preserve">about </w:t>
        </w:r>
      </w:ins>
      <w:r>
        <w:rPr>
          <w:rFonts w:ascii="Times New Roman" w:hAnsi="Times New Roman" w:cs="Times New Roman"/>
          <w:sz w:val="24"/>
          <w:szCs w:val="24"/>
        </w:rPr>
        <w:t>completing the testing aspect of my code; however, while completing the second milestone, I found resources that gave me clarification on how to test my code using Junit testing. I utilized the same techniques for milestone three as I did for milestone two. I reviewed the code constantly to ensure I did not have any errors in spelling or syntax</w:t>
      </w:r>
      <w:del w:id="5" w:author="Berkhan, Crystal" w:date="2023-08-10T11:57:00Z">
        <w:r>
          <w:rPr>
            <w:rFonts w:ascii="Times New Roman" w:hAnsi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but also utilized the Junit testing to ensure the code acted as it was supposed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inputs provided. When there was a red bar to indicate the test failed, I was able to review the issue and determine what I needed to fix to ensure my code ran based on the requirements provided. Another technique I utilized was Boundary value analysis. This technique was necessary and crucial when testing my code because the requirements specifically stated, “The ID cannot be longer than 10 characters.” I ran specific tests to ensure that an ID in the correct bounds was accepted and an ID longer than 10 characters was rejected.</w:t>
      </w:r>
    </w:p>
    <w:p w14:paraId="0F590A49" w14:textId="0D773D3A" w:rsidR="0087299F" w:rsidRDefault="00FC1C89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While completing the milestones, I did not use regression or security testing. I completed the classes first before beginning to write my tests and typically there was not much to adjust after running the Junit test. I did not have to go back and adjust the code after running the tests, hence there was no need for regression testing. This testing is </w:t>
      </w:r>
      <w:r w:rsidR="00676183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when requirements are adjusted later into the development of a big project but was not necessarily needed for this project. Security testing is crucial when developing any software; however, I did not utilize this technique while completing the milestones.</w:t>
      </w:r>
    </w:p>
    <w:p w14:paraId="3077C476" w14:textId="11620B12" w:rsidR="0087299F" w:rsidRDefault="00924D3D" w:rsidP="00924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4D3D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reviewing the requirements for the milestone and the project, I believed the project would not be very difficult to complete. Meeting the requirements when creating the classes was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however, I did struggle with running the Junit Tests because I am very new to testing software. </w:t>
      </w:r>
      <w:r w:rsidR="00DD48EC">
        <w:rPr>
          <w:rFonts w:ascii="Times New Roman" w:hAnsi="Times New Roman" w:cs="Times New Roman"/>
          <w:sz w:val="24"/>
          <w:szCs w:val="24"/>
        </w:rPr>
        <w:t xml:space="preserve">I did not realize how important the complexity and interrelationships of the code were until I began testing and this made me write my code carefully for the next milestones. I tried to write my </w:t>
      </w:r>
      <w:r w:rsidR="0094324A">
        <w:rPr>
          <w:rFonts w:ascii="Times New Roman" w:hAnsi="Times New Roman" w:cs="Times New Roman"/>
          <w:sz w:val="24"/>
          <w:szCs w:val="24"/>
        </w:rPr>
        <w:t>code</w:t>
      </w:r>
      <w:r w:rsidR="00DD48EC">
        <w:rPr>
          <w:rFonts w:ascii="Times New Roman" w:hAnsi="Times New Roman" w:cs="Times New Roman"/>
          <w:sz w:val="24"/>
          <w:szCs w:val="24"/>
        </w:rPr>
        <w:t xml:space="preserve"> as cleanly and organized as possible. </w:t>
      </w:r>
    </w:p>
    <w:p w14:paraId="089C1D22" w14:textId="79C82481" w:rsidR="00924D3D" w:rsidRDefault="00924D3D" w:rsidP="00924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completing this project, I did think it was a good idea to have developers test their </w:t>
      </w:r>
      <w:del w:id="6" w:author="Berkhan, Crystal" w:date="2023-08-10T11:57:00Z">
        <w:r>
          <w:rPr>
            <w:rFonts w:ascii="Times New Roman" w:hAnsi="Times New Roman" w:cs="Times New Roman"/>
            <w:sz w:val="24"/>
            <w:szCs w:val="24"/>
          </w:rPr>
          <w:delText xml:space="preserve">own </w:delText>
        </w:r>
      </w:del>
      <w:r>
        <w:rPr>
          <w:rFonts w:ascii="Times New Roman" w:hAnsi="Times New Roman" w:cs="Times New Roman"/>
          <w:sz w:val="24"/>
          <w:szCs w:val="24"/>
        </w:rPr>
        <w:t>code; however, now I see that the developer can be very biased during this process. I have certainly changed my mind now and do think the code should be tested by someone other than the developer. I believe a fresh perspective on the code from someone other than myself would have been helpful and they possibly would have been able to identify issues I did not. I did try to avoid being biased when completing the testing portion and I tried to create tests that would prove the requirements were being met.</w:t>
      </w:r>
    </w:p>
    <w:p w14:paraId="00CDEFC9" w14:textId="6282806A" w:rsidR="00924D3D" w:rsidRPr="00924D3D" w:rsidRDefault="00924D3D" w:rsidP="00924D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crucial to be disciplined in your commitment to quality as a software </w:t>
      </w:r>
      <w:r w:rsidR="003C5831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 professional to ensure the code is of high quality and effective. Cutting corners while writing or testing code leads to more expensive and difficult issues to fix </w:t>
      </w:r>
      <w:r w:rsidR="003C5831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5831">
        <w:rPr>
          <w:rFonts w:ascii="Times New Roman" w:hAnsi="Times New Roman" w:cs="Times New Roman"/>
          <w:sz w:val="24"/>
          <w:szCs w:val="24"/>
        </w:rPr>
        <w:t xml:space="preserve">I plan to avoid technical debt as a practitioner in the field by constantly practicing and learning new ways to make my code more efficient and up to date with the best practices in the industry. </w:t>
      </w:r>
    </w:p>
    <w:p w14:paraId="1A1EBC9B" w14:textId="32749F3B" w:rsidR="00DB4E3C" w:rsidRDefault="008E5A43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98200F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CB8F88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DB1DDD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898284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24522A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9CB7BA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8191F2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A3F973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E534F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E6341A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A85D8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F043BB" w14:textId="77777777" w:rsidR="00DB4E3C" w:rsidRDefault="00DB4E3C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E41003" w14:textId="77777777" w:rsidR="009F22E3" w:rsidRDefault="009F22E3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1CEB71" w14:textId="77777777" w:rsidR="009F22E3" w:rsidRDefault="009F22E3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F334E5" w14:textId="77777777" w:rsidR="009F22E3" w:rsidRDefault="009F22E3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2A0BC0" w14:textId="77777777" w:rsidR="009F22E3" w:rsidRDefault="009F22E3" w:rsidP="00FC1C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47E733" w14:textId="521A7D68" w:rsidR="009F22E3" w:rsidRDefault="009F22E3" w:rsidP="009F22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40E02E7A" w14:textId="77777777" w:rsidR="00DB4E3C" w:rsidRPr="00EC2907" w:rsidRDefault="00DB4E3C" w:rsidP="00DB4E3C">
      <w:pPr>
        <w:pStyle w:val="NormalWeb"/>
        <w:spacing w:line="480" w:lineRule="auto"/>
        <w:ind w:left="567" w:hanging="567"/>
      </w:pPr>
      <w:proofErr w:type="spellStart"/>
      <w:r w:rsidRPr="00EC2907">
        <w:t>GeeksforGeeks</w:t>
      </w:r>
      <w:proofErr w:type="spellEnd"/>
      <w:r w:rsidRPr="00EC2907">
        <w:t xml:space="preserve">. (2023, February 6). </w:t>
      </w:r>
      <w:r w:rsidRPr="00EC2907">
        <w:rPr>
          <w:i/>
          <w:iCs/>
        </w:rPr>
        <w:t>Software testing techniques</w:t>
      </w:r>
      <w:r w:rsidRPr="00EC2907">
        <w:t xml:space="preserve">. </w:t>
      </w:r>
      <w:proofErr w:type="spellStart"/>
      <w:r w:rsidRPr="00EC2907">
        <w:t>GeeksforGeeks</w:t>
      </w:r>
      <w:proofErr w:type="spellEnd"/>
      <w:r w:rsidRPr="00EC2907">
        <w:t xml:space="preserve">. https://www.geeksforgeeks.org/software-testing-techniques/ </w:t>
      </w:r>
    </w:p>
    <w:p w14:paraId="2EAEF64D" w14:textId="77777777" w:rsidR="00DB4E3C" w:rsidRPr="00FC1C89" w:rsidRDefault="00DB4E3C" w:rsidP="00FC1C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4E3C" w:rsidRPr="00F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rkhan, Crystal">
    <w15:presenceInfo w15:providerId="AD" w15:userId="S::crystal.berkhan@snhu.edu::de17cae2-0a6e-4583-b2d1-59005bdbb4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8"/>
    <w:rsid w:val="00107D6E"/>
    <w:rsid w:val="00347318"/>
    <w:rsid w:val="00386141"/>
    <w:rsid w:val="003C5831"/>
    <w:rsid w:val="004B745E"/>
    <w:rsid w:val="00676183"/>
    <w:rsid w:val="00695A95"/>
    <w:rsid w:val="0087299F"/>
    <w:rsid w:val="008E5A43"/>
    <w:rsid w:val="00924D3D"/>
    <w:rsid w:val="0094324A"/>
    <w:rsid w:val="009F22E3"/>
    <w:rsid w:val="00B9535C"/>
    <w:rsid w:val="00C8520F"/>
    <w:rsid w:val="00D61427"/>
    <w:rsid w:val="00DB4E3C"/>
    <w:rsid w:val="00DD48EC"/>
    <w:rsid w:val="00EC2907"/>
    <w:rsid w:val="00EE7320"/>
    <w:rsid w:val="00FC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DC15"/>
  <w15:chartTrackingRefBased/>
  <w15:docId w15:val="{F79132F6-908C-4C92-B3C4-C402C322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695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851</Words>
  <Characters>4806</Characters>
  <Application>Microsoft Office Word</Application>
  <DocSecurity>0</DocSecurity>
  <Lines>160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Berkhan, Crystal</dc:creator>
  <cp:keywords/>
  <dc:description/>
  <cp:lastModifiedBy>Berkhan, Crystal</cp:lastModifiedBy>
  <cp:revision>16</cp:revision>
  <dcterms:created xsi:type="dcterms:W3CDTF">2023-08-10T14:36:00Z</dcterms:created>
  <dcterms:modified xsi:type="dcterms:W3CDTF">2023-08-10T15:58:00Z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ebbc6762-a0e8-4dc1-b391-e66728e99947</vt:lpwstr>
  </property>
</Properties>
</file>